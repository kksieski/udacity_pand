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0D1F82" w14:textId="24F45A1A"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346D3E">
        <w:rPr>
          <w:sz w:val="32"/>
          <w:szCs w:val="28"/>
          <w:u w:val="single"/>
        </w:rPr>
        <w:t>Predictive Analytics Capstone</w:t>
      </w:r>
    </w:p>
    <w:p w14:paraId="6D09D21A" w14:textId="5EED9902" w:rsidR="00346D3E" w:rsidRDefault="00B6200B" w:rsidP="005C2F65">
      <w:pPr>
        <w:pStyle w:val="Normal1"/>
        <w:jc w:val="center"/>
      </w:pPr>
      <w:r>
        <w:t>Complete each section. When you are ready, save your file as a PDF document and submit it here:</w:t>
      </w:r>
      <w:hyperlink r:id="rId8">
        <w:r>
          <w:t xml:space="preserve"> </w:t>
        </w:r>
      </w:hyperlink>
      <w:r w:rsidR="001A48F1" w:rsidRPr="001A48F1">
        <w:t xml:space="preserve"> </w:t>
      </w:r>
      <w:hyperlink r:id="rId9" w:history="1">
        <w:r w:rsidR="00346D3E" w:rsidRPr="00743EA2">
          <w:rPr>
            <w:rStyle w:val="Hyperlink"/>
          </w:rPr>
          <w:t>https://coco.udacity.com/nanodegrees/nd008/locale/en-us/versions/1.0.0/parts/7271/project</w:t>
        </w:r>
      </w:hyperlink>
    </w:p>
    <w:p w14:paraId="19592B94" w14:textId="1CEDD726" w:rsidR="008A1700" w:rsidRDefault="00346D3E">
      <w:pPr>
        <w:pStyle w:val="Heading2"/>
        <w:keepNext w:val="0"/>
        <w:keepLines w:val="0"/>
        <w:spacing w:before="240" w:after="40"/>
        <w:contextualSpacing w:val="0"/>
      </w:pPr>
      <w:bookmarkStart w:id="0" w:name="h.y2i0dd3t3syf" w:colFirst="0" w:colLast="0"/>
      <w:bookmarkEnd w:id="0"/>
      <w:r>
        <w:t>Task</w:t>
      </w:r>
      <w:r w:rsidR="004663C4">
        <w:t xml:space="preserve"> 1: </w:t>
      </w:r>
      <w:r>
        <w:t>Determine</w:t>
      </w:r>
      <w:r w:rsidRPr="00346D3E">
        <w:t xml:space="preserve"> Store Format</w:t>
      </w:r>
      <w:r>
        <w:t>s for Existing Stores</w:t>
      </w:r>
    </w:p>
    <w:p w14:paraId="36871F3D" w14:textId="3317D17E" w:rsidR="00346D3E" w:rsidRDefault="00346D3E" w:rsidP="00346D3E">
      <w:pPr>
        <w:pStyle w:val="NormalWeb"/>
        <w:numPr>
          <w:ilvl w:val="0"/>
          <w:numId w:val="16"/>
        </w:numPr>
        <w:spacing w:before="0" w:beforeAutospacing="0" w:after="0" w:afterAutospacing="0"/>
        <w:textAlignment w:val="baseline"/>
        <w:rPr>
          <w:rFonts w:ascii="Arial" w:hAnsi="Arial" w:cs="Arial"/>
          <w:color w:val="000000"/>
          <w:sz w:val="22"/>
          <w:szCs w:val="22"/>
        </w:rPr>
      </w:pPr>
      <w:bookmarkStart w:id="1" w:name="h.4q33d4wpzsp3" w:colFirst="0" w:colLast="0"/>
      <w:bookmarkStart w:id="2" w:name="h.sw6lgqeq9yr8" w:colFirst="0" w:colLast="0"/>
      <w:bookmarkEnd w:id="1"/>
      <w:bookmarkEnd w:id="2"/>
      <w:r>
        <w:rPr>
          <w:rFonts w:ascii="Arial" w:hAnsi="Arial" w:cs="Arial"/>
          <w:color w:val="000000"/>
          <w:sz w:val="22"/>
          <w:szCs w:val="22"/>
        </w:rPr>
        <w:t>What is the optimal number of store formats? How did you arrive at that number?</w:t>
      </w:r>
    </w:p>
    <w:p w14:paraId="33CC979B" w14:textId="2F85F8EE" w:rsidR="00346D3E" w:rsidRDefault="00141D97" w:rsidP="00346D3E">
      <w:pPr>
        <w:pStyle w:val="NormalWeb"/>
        <w:spacing w:before="0" w:beforeAutospacing="0" w:after="0" w:afterAutospacing="0"/>
        <w:ind w:left="720"/>
        <w:textAlignment w:val="baseline"/>
        <w:rPr>
          <w:ins w:id="3" w:author="kacper ksieski" w:date="2017-08-22T07:32:00Z"/>
          <w:rFonts w:ascii="Arial" w:hAnsi="Arial" w:cs="Arial"/>
          <w:color w:val="000000"/>
          <w:sz w:val="22"/>
          <w:szCs w:val="22"/>
        </w:rPr>
      </w:pPr>
      <w:ins w:id="4" w:author="kacper ksieski" w:date="2017-08-22T07:32:00Z">
        <w:r w:rsidRPr="00D278CE">
          <w:rPr>
            <w:rFonts w:ascii="Arial" w:hAnsi="Arial" w:cs="Arial"/>
            <w:color w:val="000000"/>
            <w:sz w:val="22"/>
            <w:szCs w:val="22"/>
            <w:highlight w:val="yellow"/>
            <w:rPrChange w:id="5" w:author="kacper ksieski" w:date="2017-08-22T08:38:00Z">
              <w:rPr>
                <w:rFonts w:ascii="Arial" w:hAnsi="Arial" w:cs="Arial"/>
                <w:color w:val="000000"/>
                <w:sz w:val="22"/>
                <w:szCs w:val="22"/>
              </w:rPr>
            </w:rPrChange>
          </w:rPr>
          <w:t>The optimal number of store formats is three. I use</w:t>
        </w:r>
        <w:r w:rsidR="00D278CE" w:rsidRPr="00D278CE">
          <w:rPr>
            <w:rFonts w:ascii="Arial" w:hAnsi="Arial" w:cs="Arial"/>
            <w:color w:val="000000"/>
            <w:sz w:val="22"/>
            <w:szCs w:val="22"/>
            <w:highlight w:val="yellow"/>
            <w:rPrChange w:id="6" w:author="kacper ksieski" w:date="2017-08-22T08:38:00Z">
              <w:rPr>
                <w:rFonts w:ascii="Arial" w:hAnsi="Arial" w:cs="Arial"/>
                <w:color w:val="000000"/>
                <w:sz w:val="22"/>
                <w:szCs w:val="22"/>
              </w:rPr>
            </w:rPrChange>
          </w:rPr>
          <w:t>d a K-Means Clustering method. The results, depicted below, show that three is the ideal number of clusters.</w:t>
        </w:r>
      </w:ins>
    </w:p>
    <w:p w14:paraId="1118340B" w14:textId="665FDBB0" w:rsidR="00885948" w:rsidRPr="00346D3E" w:rsidRDefault="00885948" w:rsidP="001475F2">
      <w:pPr>
        <w:pStyle w:val="NormalWeb"/>
        <w:spacing w:before="0" w:beforeAutospacing="0" w:after="0" w:afterAutospacing="0"/>
        <w:ind w:left="1440"/>
        <w:textAlignment w:val="baseline"/>
        <w:rPr>
          <w:rFonts w:ascii="Arial" w:hAnsi="Arial" w:cs="Arial"/>
          <w:color w:val="000000"/>
          <w:sz w:val="22"/>
          <w:szCs w:val="22"/>
        </w:rPr>
        <w:pPrChange w:id="7" w:author="kacper ksieski" w:date="2017-08-22T13:39:00Z">
          <w:pPr>
            <w:pStyle w:val="NormalWeb"/>
            <w:spacing w:before="0" w:beforeAutospacing="0" w:after="0" w:afterAutospacing="0"/>
            <w:ind w:left="720"/>
            <w:textAlignment w:val="baseline"/>
          </w:pPr>
        </w:pPrChange>
      </w:pPr>
      <w:ins w:id="8" w:author="kacper ksieski" w:date="2017-08-22T07:32:00Z">
        <w:r>
          <w:rPr>
            <w:noProof/>
          </w:rPr>
          <w:drawing>
            <wp:inline distT="0" distB="0" distL="0" distR="0" wp14:anchorId="067BD225" wp14:editId="30E75001">
              <wp:extent cx="3816626" cy="388371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0373" cy="3918056"/>
                      </a:xfrm>
                      <a:prstGeom prst="rect">
                        <a:avLst/>
                      </a:prstGeom>
                    </pic:spPr>
                  </pic:pic>
                </a:graphicData>
              </a:graphic>
            </wp:inline>
          </w:drawing>
        </w:r>
      </w:ins>
    </w:p>
    <w:p w14:paraId="78C627D2" w14:textId="579E0C62" w:rsidR="00346D3E" w:rsidRPr="00346D3E" w:rsidRDefault="00346D3E" w:rsidP="00346D3E">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many stores fall into each store format?</w:t>
      </w:r>
    </w:p>
    <w:p w14:paraId="4AE0DE10" w14:textId="66E86C47" w:rsidR="00565D9F" w:rsidRDefault="00565D9F" w:rsidP="00346D3E">
      <w:pPr>
        <w:pStyle w:val="NormalWeb"/>
        <w:spacing w:before="0" w:beforeAutospacing="0" w:after="0" w:afterAutospacing="0"/>
        <w:ind w:left="720"/>
        <w:textAlignment w:val="baseline"/>
        <w:rPr>
          <w:ins w:id="9" w:author="kacper ksieski" w:date="2017-08-22T08:40:00Z"/>
          <w:rFonts w:ascii="Arial" w:hAnsi="Arial" w:cs="Arial"/>
          <w:color w:val="000000"/>
          <w:sz w:val="22"/>
          <w:szCs w:val="22"/>
        </w:rPr>
      </w:pPr>
      <w:ins w:id="10" w:author="kacper ksieski" w:date="2017-08-22T08:40:00Z">
        <w:r w:rsidRPr="00565D9F">
          <w:rPr>
            <w:rFonts w:ascii="Arial" w:hAnsi="Arial" w:cs="Arial"/>
            <w:color w:val="000000"/>
            <w:sz w:val="22"/>
            <w:szCs w:val="22"/>
            <w:highlight w:val="yellow"/>
            <w:rPrChange w:id="11" w:author="kacper ksieski" w:date="2017-08-22T08:41:00Z">
              <w:rPr>
                <w:rFonts w:ascii="Arial" w:hAnsi="Arial" w:cs="Arial"/>
                <w:color w:val="000000"/>
                <w:sz w:val="22"/>
                <w:szCs w:val="22"/>
              </w:rPr>
            </w:rPrChange>
          </w:rPr>
          <w:t>The number of stores per format are displayed below.</w:t>
        </w:r>
      </w:ins>
    </w:p>
    <w:p w14:paraId="00EA1F10" w14:textId="5D5FAC33" w:rsidR="00346D3E" w:rsidRPr="00DF317C" w:rsidRDefault="00565D9F" w:rsidP="00DF317C">
      <w:pPr>
        <w:pStyle w:val="NormalWeb"/>
        <w:spacing w:before="0" w:beforeAutospacing="0" w:after="0" w:afterAutospacing="0"/>
        <w:ind w:left="720"/>
        <w:textAlignment w:val="baseline"/>
        <w:rPr>
          <w:rFonts w:ascii="Arial" w:hAnsi="Arial" w:cs="Arial"/>
          <w:color w:val="000000"/>
          <w:sz w:val="22"/>
          <w:szCs w:val="22"/>
        </w:rPr>
      </w:pPr>
      <w:ins w:id="12" w:author="kacper ksieski" w:date="2017-08-22T08:40:00Z">
        <w:r>
          <w:rPr>
            <w:noProof/>
          </w:rPr>
          <w:drawing>
            <wp:inline distT="0" distB="0" distL="0" distR="0" wp14:anchorId="5627F639" wp14:editId="561DDCFF">
              <wp:extent cx="116205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2050" cy="742950"/>
                      </a:xfrm>
                      <a:prstGeom prst="rect">
                        <a:avLst/>
                      </a:prstGeom>
                    </pic:spPr>
                  </pic:pic>
                </a:graphicData>
              </a:graphic>
            </wp:inline>
          </w:drawing>
        </w:r>
      </w:ins>
    </w:p>
    <w:p w14:paraId="5E0EE19E" w14:textId="6CB7D360" w:rsidR="00346D3E" w:rsidDel="001F6149" w:rsidRDefault="00346D3E" w:rsidP="00346D3E">
      <w:pPr>
        <w:pStyle w:val="NormalWeb"/>
        <w:numPr>
          <w:ilvl w:val="0"/>
          <w:numId w:val="16"/>
        </w:numPr>
        <w:spacing w:before="0" w:beforeAutospacing="0" w:after="0" w:afterAutospacing="0"/>
        <w:textAlignment w:val="baseline"/>
        <w:rPr>
          <w:del w:id="13" w:author="kacper ksieski" w:date="2017-08-22T09:52:00Z"/>
          <w:rFonts w:ascii="Arial" w:hAnsi="Arial" w:cs="Arial"/>
          <w:color w:val="000000"/>
          <w:sz w:val="22"/>
          <w:szCs w:val="22"/>
        </w:rPr>
      </w:pPr>
      <w:r>
        <w:rPr>
          <w:rFonts w:ascii="Arial" w:hAnsi="Arial" w:cs="Arial"/>
          <w:color w:val="000000"/>
          <w:sz w:val="22"/>
          <w:szCs w:val="22"/>
        </w:rPr>
        <w:t>Based on the results of the clustering model, what is one way that the clusters differ from one another?</w:t>
      </w:r>
    </w:p>
    <w:p w14:paraId="6334EF8D" w14:textId="77777777" w:rsidR="001F6149" w:rsidRDefault="001F6149" w:rsidP="001F6149">
      <w:pPr>
        <w:pStyle w:val="NormalWeb"/>
        <w:numPr>
          <w:ilvl w:val="0"/>
          <w:numId w:val="16"/>
        </w:numPr>
        <w:spacing w:before="0" w:beforeAutospacing="0" w:after="0" w:afterAutospacing="0"/>
        <w:textAlignment w:val="baseline"/>
        <w:rPr>
          <w:ins w:id="14" w:author="kacper ksieski" w:date="2017-08-22T09:53:00Z"/>
          <w:rFonts w:ascii="Arial" w:hAnsi="Arial" w:cs="Arial"/>
          <w:color w:val="000000"/>
          <w:sz w:val="22"/>
          <w:szCs w:val="22"/>
        </w:rPr>
        <w:pPrChange w:id="15" w:author="kacper ksieski" w:date="2017-08-22T09:52:00Z">
          <w:pPr>
            <w:pStyle w:val="ListParagraph"/>
            <w:numPr>
              <w:numId w:val="19"/>
            </w:numPr>
            <w:tabs>
              <w:tab w:val="num" w:pos="720"/>
            </w:tabs>
            <w:ind w:hanging="360"/>
          </w:pPr>
        </w:pPrChange>
      </w:pPr>
    </w:p>
    <w:p w14:paraId="35914DDE" w14:textId="18E31CA5" w:rsidR="001F6149" w:rsidRDefault="00CE00D1" w:rsidP="001F6149">
      <w:pPr>
        <w:pStyle w:val="NormalWeb"/>
        <w:spacing w:before="0" w:beforeAutospacing="0" w:after="0" w:afterAutospacing="0"/>
        <w:ind w:left="720"/>
        <w:textAlignment w:val="baseline"/>
        <w:rPr>
          <w:ins w:id="16" w:author="kacper ksieski" w:date="2017-08-22T13:36:00Z"/>
          <w:rFonts w:ascii="Arial" w:hAnsi="Arial" w:cs="Arial"/>
          <w:color w:val="000000"/>
          <w:sz w:val="22"/>
          <w:szCs w:val="22"/>
        </w:rPr>
        <w:pPrChange w:id="17" w:author="kacper ksieski" w:date="2017-08-22T09:53:00Z">
          <w:pPr>
            <w:pStyle w:val="NormalWeb"/>
            <w:numPr>
              <w:numId w:val="16"/>
            </w:numPr>
            <w:tabs>
              <w:tab w:val="num" w:pos="720"/>
            </w:tabs>
            <w:spacing w:before="0" w:beforeAutospacing="0" w:after="0" w:afterAutospacing="0"/>
            <w:ind w:left="720" w:hanging="360"/>
            <w:textAlignment w:val="baseline"/>
          </w:pPr>
        </w:pPrChange>
      </w:pPr>
      <w:ins w:id="18" w:author="kacper ksieski" w:date="2017-08-22T09:54:00Z">
        <w:r w:rsidRPr="00DF317C">
          <w:rPr>
            <w:rFonts w:ascii="Arial" w:hAnsi="Arial" w:cs="Arial"/>
            <w:color w:val="000000"/>
            <w:sz w:val="22"/>
            <w:szCs w:val="22"/>
            <w:highlight w:val="yellow"/>
          </w:rPr>
          <w:t>As depict</w:t>
        </w:r>
        <w:r w:rsidR="00DC6700" w:rsidRPr="00DF317C">
          <w:rPr>
            <w:rFonts w:ascii="Arial" w:hAnsi="Arial" w:cs="Arial"/>
            <w:color w:val="000000"/>
            <w:sz w:val="22"/>
            <w:szCs w:val="22"/>
            <w:highlight w:val="yellow"/>
          </w:rPr>
          <w:t xml:space="preserve">ed below, the clusters differ in </w:t>
        </w:r>
      </w:ins>
      <w:ins w:id="19" w:author="kacper ksieski" w:date="2017-08-22T19:32:00Z">
        <w:r w:rsidR="002A222F">
          <w:rPr>
            <w:rFonts w:ascii="Arial" w:hAnsi="Arial" w:cs="Arial"/>
            <w:color w:val="000000"/>
            <w:sz w:val="22"/>
            <w:szCs w:val="22"/>
            <w:highlight w:val="yellow"/>
          </w:rPr>
          <w:t>Floral</w:t>
        </w:r>
      </w:ins>
      <w:ins w:id="20" w:author="kacper ksieski" w:date="2017-08-22T09:54:00Z">
        <w:r w:rsidR="00DC6700" w:rsidRPr="00DF317C">
          <w:rPr>
            <w:rFonts w:ascii="Arial" w:hAnsi="Arial" w:cs="Arial"/>
            <w:color w:val="000000"/>
            <w:sz w:val="22"/>
            <w:szCs w:val="22"/>
            <w:highlight w:val="yellow"/>
          </w:rPr>
          <w:t xml:space="preserve"> sales percent of total</w:t>
        </w:r>
        <w:r w:rsidR="002A222F" w:rsidRPr="00DF317C">
          <w:rPr>
            <w:rFonts w:ascii="Arial" w:hAnsi="Arial" w:cs="Arial"/>
            <w:color w:val="000000"/>
            <w:sz w:val="22"/>
            <w:szCs w:val="22"/>
            <w:highlight w:val="yellow"/>
          </w:rPr>
          <w:t>. After multiplying by the average store sales, the Floral dollar sales differ widely among the clusters.</w:t>
        </w:r>
      </w:ins>
    </w:p>
    <w:p w14:paraId="3B9F5665" w14:textId="1DD7F43A" w:rsidR="008B255A" w:rsidRDefault="001C55D5" w:rsidP="001F6149">
      <w:pPr>
        <w:pStyle w:val="NormalWeb"/>
        <w:spacing w:before="0" w:beforeAutospacing="0" w:after="0" w:afterAutospacing="0"/>
        <w:ind w:left="720"/>
        <w:textAlignment w:val="baseline"/>
        <w:rPr>
          <w:ins w:id="21" w:author="kacper ksieski" w:date="2017-08-22T09:52:00Z"/>
          <w:rFonts w:ascii="Arial" w:hAnsi="Arial" w:cs="Arial"/>
          <w:color w:val="000000"/>
          <w:sz w:val="22"/>
          <w:szCs w:val="22"/>
        </w:rPr>
        <w:pPrChange w:id="22" w:author="kacper ksieski" w:date="2017-08-22T09:53:00Z">
          <w:pPr>
            <w:pStyle w:val="NormalWeb"/>
            <w:numPr>
              <w:numId w:val="16"/>
            </w:numPr>
            <w:tabs>
              <w:tab w:val="num" w:pos="720"/>
            </w:tabs>
            <w:spacing w:before="0" w:beforeAutospacing="0" w:after="0" w:afterAutospacing="0"/>
            <w:ind w:left="720" w:hanging="360"/>
            <w:textAlignment w:val="baseline"/>
          </w:pPr>
        </w:pPrChange>
      </w:pPr>
      <w:ins w:id="23" w:author="kacper ksieski" w:date="2017-08-22T19:32:00Z">
        <w:r>
          <w:rPr>
            <w:noProof/>
          </w:rPr>
          <w:drawing>
            <wp:inline distT="0" distB="0" distL="0" distR="0" wp14:anchorId="00C11B95" wp14:editId="0B4BD3B0">
              <wp:extent cx="3857625" cy="80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800100"/>
                      </a:xfrm>
                      <a:prstGeom prst="rect">
                        <a:avLst/>
                      </a:prstGeom>
                    </pic:spPr>
                  </pic:pic>
                </a:graphicData>
              </a:graphic>
            </wp:inline>
          </w:drawing>
        </w:r>
      </w:ins>
    </w:p>
    <w:p w14:paraId="1D2170EE" w14:textId="77777777" w:rsidR="00346D3E" w:rsidRPr="001F6149" w:rsidDel="001F6149" w:rsidRDefault="00346D3E" w:rsidP="001F6149">
      <w:pPr>
        <w:pStyle w:val="NormalWeb"/>
        <w:numPr>
          <w:ilvl w:val="0"/>
          <w:numId w:val="16"/>
        </w:numPr>
        <w:spacing w:before="0" w:beforeAutospacing="0" w:after="0" w:afterAutospacing="0"/>
        <w:textAlignment w:val="baseline"/>
        <w:rPr>
          <w:del w:id="24" w:author="kacper ksieski" w:date="2017-08-22T09:52:00Z"/>
          <w:rFonts w:ascii="Arial" w:hAnsi="Arial" w:cs="Arial"/>
          <w:color w:val="000000"/>
          <w:sz w:val="22"/>
          <w:szCs w:val="22"/>
          <w:rPrChange w:id="25" w:author="kacper ksieski" w:date="2017-08-22T09:53:00Z">
            <w:rPr>
              <w:del w:id="26" w:author="kacper ksieski" w:date="2017-08-22T09:52:00Z"/>
            </w:rPr>
          </w:rPrChange>
        </w:rPr>
        <w:pPrChange w:id="27" w:author="kacper ksieski" w:date="2017-08-22T09:52:00Z">
          <w:pPr>
            <w:pStyle w:val="ListParagraph"/>
          </w:pPr>
        </w:pPrChange>
      </w:pPr>
    </w:p>
    <w:p w14:paraId="1FEBE1A5" w14:textId="12F09DB5" w:rsidR="00F81FAF" w:rsidRPr="00DF317C" w:rsidRDefault="001F6149" w:rsidP="00DF317C">
      <w:pPr>
        <w:pStyle w:val="NormalWeb"/>
        <w:numPr>
          <w:ilvl w:val="0"/>
          <w:numId w:val="16"/>
        </w:numPr>
        <w:spacing w:before="0" w:beforeAutospacing="0" w:after="0" w:afterAutospacing="0"/>
        <w:textAlignment w:val="baseline"/>
        <w:rPr>
          <w:rFonts w:ascii="Arial" w:hAnsi="Arial" w:cs="Arial"/>
          <w:color w:val="000000"/>
          <w:sz w:val="22"/>
          <w:szCs w:val="22"/>
        </w:rPr>
      </w:pPr>
      <w:ins w:id="28" w:author="kacper ksieski" w:date="2017-08-22T09:52:00Z">
        <w:r w:rsidRPr="001F6149">
          <w:rPr>
            <w:rFonts w:ascii="Arial" w:hAnsi="Arial" w:cs="Arial"/>
            <w:color w:val="000000"/>
            <w:sz w:val="22"/>
            <w:szCs w:val="22"/>
            <w:rPrChange w:id="29" w:author="kacper ksieski" w:date="2017-08-22T09:53:00Z">
              <w:rPr>
                <w:lang w:val="en-ZA"/>
              </w:rPr>
            </w:rPrChange>
          </w:rPr>
          <w:t xml:space="preserve">Please provide a map created in Tableau that shows the location of the existing stores, uses </w:t>
        </w:r>
        <w:proofErr w:type="spellStart"/>
        <w:r w:rsidRPr="001F6149">
          <w:rPr>
            <w:rFonts w:ascii="Arial" w:hAnsi="Arial" w:cs="Arial"/>
            <w:color w:val="000000"/>
            <w:sz w:val="22"/>
            <w:szCs w:val="22"/>
            <w:rPrChange w:id="30" w:author="kacper ksieski" w:date="2017-08-22T09:53:00Z">
              <w:rPr>
                <w:lang w:val="en-ZA"/>
              </w:rPr>
            </w:rPrChange>
          </w:rPr>
          <w:t>color</w:t>
        </w:r>
        <w:proofErr w:type="spellEnd"/>
        <w:r w:rsidRPr="001F6149">
          <w:rPr>
            <w:rFonts w:ascii="Arial" w:hAnsi="Arial" w:cs="Arial"/>
            <w:color w:val="000000"/>
            <w:sz w:val="22"/>
            <w:szCs w:val="22"/>
            <w:rPrChange w:id="31" w:author="kacper ksieski" w:date="2017-08-22T09:53:00Z">
              <w:rPr>
                <w:lang w:val="en-ZA"/>
              </w:rPr>
            </w:rPrChange>
          </w:rPr>
          <w:t xml:space="preserve"> to show cluster, and size to show total sales. Make sure to include a legend! Feel free to simply copy and paste the map into the submission template.</w:t>
        </w:r>
      </w:ins>
      <w:del w:id="32" w:author="kacper ksieski" w:date="2017-08-22T09:52:00Z">
        <w:r w:rsidR="00346D3E" w:rsidRPr="00DF317C" w:rsidDel="001F6149">
          <w:rPr>
            <w:rFonts w:ascii="Arial" w:hAnsi="Arial" w:cs="Arial"/>
            <w:color w:val="000000"/>
            <w:sz w:val="22"/>
            <w:szCs w:val="22"/>
          </w:rPr>
          <w:delText>Please provide a Tableau visualization (saved as a Tableau Public file) that shows the location of the stores, uses color to show cluster, and size to show total sales.</w:delText>
        </w:r>
      </w:del>
    </w:p>
    <w:p w14:paraId="26F629D0" w14:textId="1BA06BC2" w:rsidR="00346D3E" w:rsidRDefault="006D6E0E" w:rsidP="00346D3E">
      <w:pPr>
        <w:pStyle w:val="NormalWeb"/>
        <w:spacing w:before="0" w:beforeAutospacing="0" w:after="0" w:afterAutospacing="0"/>
        <w:textAlignment w:val="baseline"/>
        <w:rPr>
          <w:ins w:id="33" w:author="kacper ksieski" w:date="2017-08-22T14:30:00Z"/>
          <w:rFonts w:ascii="Arial" w:hAnsi="Arial" w:cs="Arial"/>
          <w:color w:val="000000"/>
          <w:sz w:val="22"/>
          <w:szCs w:val="22"/>
        </w:rPr>
      </w:pPr>
      <w:ins w:id="34" w:author="kacper ksieski" w:date="2017-08-22T09:50:00Z">
        <w:r>
          <w:rPr>
            <w:noProof/>
          </w:rPr>
          <w:drawing>
            <wp:inline distT="0" distB="0" distL="0" distR="0" wp14:anchorId="23CAEF10" wp14:editId="1B6C0FA2">
              <wp:extent cx="6003073" cy="4118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4823" cy="4119976"/>
                      </a:xfrm>
                      <a:prstGeom prst="rect">
                        <a:avLst/>
                      </a:prstGeom>
                    </pic:spPr>
                  </pic:pic>
                </a:graphicData>
              </a:graphic>
            </wp:inline>
          </w:drawing>
        </w:r>
      </w:ins>
    </w:p>
    <w:p w14:paraId="7452A3E7" w14:textId="77777777" w:rsidR="005B68EA" w:rsidRDefault="005B68EA" w:rsidP="00346D3E">
      <w:pPr>
        <w:pStyle w:val="NormalWeb"/>
        <w:spacing w:before="0" w:beforeAutospacing="0" w:after="0" w:afterAutospacing="0"/>
        <w:textAlignment w:val="baseline"/>
        <w:rPr>
          <w:rFonts w:ascii="Arial" w:hAnsi="Arial" w:cs="Arial"/>
          <w:color w:val="000000"/>
          <w:sz w:val="22"/>
          <w:szCs w:val="22"/>
        </w:rPr>
      </w:pPr>
    </w:p>
    <w:p w14:paraId="5DD867E3" w14:textId="77777777" w:rsidR="00181869" w:rsidRDefault="00181869">
      <w:pPr>
        <w:rPr>
          <w:sz w:val="32"/>
          <w:szCs w:val="32"/>
        </w:rPr>
      </w:pPr>
      <w:r>
        <w:br w:type="page"/>
      </w:r>
    </w:p>
    <w:p w14:paraId="1BD307F5" w14:textId="2EA3D2BD" w:rsidR="008A1700" w:rsidRDefault="00346D3E" w:rsidP="00346D3E">
      <w:pPr>
        <w:pStyle w:val="Heading2"/>
        <w:keepNext w:val="0"/>
        <w:keepLines w:val="0"/>
        <w:spacing w:before="240" w:after="40"/>
        <w:contextualSpacing w:val="0"/>
      </w:pPr>
      <w:bookmarkStart w:id="35" w:name="_GoBack"/>
      <w:bookmarkEnd w:id="35"/>
      <w:r>
        <w:lastRenderedPageBreak/>
        <w:t>Task 2</w:t>
      </w:r>
      <w:r w:rsidR="00B6200B">
        <w:t xml:space="preserve">: </w:t>
      </w:r>
      <w:r>
        <w:t>Formats for New Stores</w:t>
      </w:r>
      <w:r w:rsidR="00C36383">
        <w:t xml:space="preserve"> </w:t>
      </w:r>
    </w:p>
    <w:p w14:paraId="2D914CF3" w14:textId="39EC1EA2" w:rsidR="00346D3E" w:rsidRDefault="00346D3E" w:rsidP="001D2006">
      <w:pPr>
        <w:pStyle w:val="Normal1"/>
        <w:numPr>
          <w:ilvl w:val="0"/>
          <w:numId w:val="17"/>
        </w:numPr>
        <w:rPr>
          <w:ins w:id="36" w:author="kacper ksieski" w:date="2017-08-21T13:58:00Z"/>
        </w:rPr>
      </w:pPr>
      <w:r>
        <w:t xml:space="preserve">What methodology did you use to predict the best store format for the new stores? </w:t>
      </w:r>
      <w:r w:rsidR="001D2006">
        <w:t xml:space="preserve">Why did you choose that methodology? (Remember to </w:t>
      </w:r>
      <w:r w:rsidR="001D2006" w:rsidRPr="001D2006">
        <w:t xml:space="preserve">Use a 20% validation sample with Random Seed = </w:t>
      </w:r>
      <w:r w:rsidR="00D24562">
        <w:t>3</w:t>
      </w:r>
      <w:r w:rsidR="001D2006" w:rsidRPr="001D2006">
        <w:t xml:space="preserve"> to test differences in models</w:t>
      </w:r>
      <w:r w:rsidR="001D2006">
        <w:t>.)</w:t>
      </w:r>
    </w:p>
    <w:p w14:paraId="325FF409" w14:textId="78C62D38" w:rsidR="00A8568A" w:rsidRDefault="00EF3799" w:rsidP="00A8568A">
      <w:pPr>
        <w:pStyle w:val="Normal1"/>
        <w:ind w:left="720"/>
        <w:rPr>
          <w:ins w:id="37" w:author="kacper ksieski" w:date="2017-08-21T14:01:00Z"/>
        </w:rPr>
        <w:pPrChange w:id="38" w:author="kacper ksieski" w:date="2017-08-21T13:58:00Z">
          <w:pPr>
            <w:pStyle w:val="Normal1"/>
            <w:numPr>
              <w:numId w:val="17"/>
            </w:numPr>
            <w:ind w:left="720" w:hanging="360"/>
          </w:pPr>
        </w:pPrChange>
      </w:pPr>
      <w:ins w:id="39" w:author="kacper ksieski" w:date="2017-08-21T13:58:00Z">
        <w:r w:rsidRPr="00B86F33">
          <w:rPr>
            <w:highlight w:val="yellow"/>
            <w:rPrChange w:id="40" w:author="kacper ksieski" w:date="2017-08-22T09:55:00Z">
              <w:rPr/>
            </w:rPrChange>
          </w:rPr>
          <w:t xml:space="preserve">I used the Boosted Model. </w:t>
        </w:r>
      </w:ins>
      <w:ins w:id="41" w:author="kacper ksieski" w:date="2017-08-21T14:01:00Z">
        <w:r w:rsidRPr="00B86F33">
          <w:rPr>
            <w:highlight w:val="yellow"/>
            <w:rPrChange w:id="42" w:author="kacper ksieski" w:date="2017-08-22T09:55:00Z">
              <w:rPr/>
            </w:rPrChange>
          </w:rPr>
          <w:t>As depicted in the screenshot below, while the accuracy of the three models is equivalent, the F1 measure of the Bo</w:t>
        </w:r>
        <w:r w:rsidR="00B86F33" w:rsidRPr="00B86F33">
          <w:rPr>
            <w:highlight w:val="yellow"/>
            <w:rPrChange w:id="43" w:author="kacper ksieski" w:date="2017-08-22T09:55:00Z">
              <w:rPr/>
            </w:rPrChange>
          </w:rPr>
          <w:t>osted Model is superior.</w:t>
        </w:r>
      </w:ins>
    </w:p>
    <w:p w14:paraId="28D3F481" w14:textId="145651BD" w:rsidR="00EF3799" w:rsidRDefault="00EF3799" w:rsidP="00A8568A">
      <w:pPr>
        <w:pStyle w:val="Normal1"/>
        <w:ind w:left="720"/>
        <w:pPrChange w:id="44" w:author="kacper ksieski" w:date="2017-08-21T13:58:00Z">
          <w:pPr>
            <w:pStyle w:val="Normal1"/>
            <w:numPr>
              <w:numId w:val="17"/>
            </w:numPr>
            <w:ind w:left="720" w:hanging="360"/>
          </w:pPr>
        </w:pPrChange>
      </w:pPr>
      <w:ins w:id="45" w:author="kacper ksieski" w:date="2017-08-21T14:01:00Z">
        <w:r>
          <w:rPr>
            <w:noProof/>
          </w:rPr>
          <w:drawing>
            <wp:inline distT="0" distB="0" distL="0" distR="0" wp14:anchorId="4E8A6FB0" wp14:editId="2FEB9D56">
              <wp:extent cx="48768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1495425"/>
                      </a:xfrm>
                      <a:prstGeom prst="rect">
                        <a:avLst/>
                      </a:prstGeom>
                    </pic:spPr>
                  </pic:pic>
                </a:graphicData>
              </a:graphic>
            </wp:inline>
          </w:drawing>
        </w:r>
      </w:ins>
    </w:p>
    <w:p w14:paraId="7E0AE973" w14:textId="77777777" w:rsidR="00346D3E" w:rsidRDefault="00346D3E" w:rsidP="001D3233">
      <w:pPr>
        <w:pStyle w:val="Normal1"/>
      </w:pPr>
    </w:p>
    <w:p w14:paraId="4E0E2D8C" w14:textId="23FCDCAE" w:rsidR="008A1700" w:rsidRDefault="00346D3E" w:rsidP="00346D3E">
      <w:pPr>
        <w:pStyle w:val="Normal1"/>
        <w:numPr>
          <w:ilvl w:val="0"/>
          <w:numId w:val="17"/>
        </w:numPr>
      </w:pPr>
      <w:r>
        <w:t>What format do each of the 10 new stores fall into? Please fill in the table below.</w:t>
      </w:r>
    </w:p>
    <w:p w14:paraId="51B4E326" w14:textId="77777777" w:rsidR="00346D3E" w:rsidRDefault="00346D3E" w:rsidP="00346D3E">
      <w:pPr>
        <w:pStyle w:val="ListParagraph"/>
      </w:pPr>
    </w:p>
    <w:tbl>
      <w:tblPr>
        <w:tblStyle w:val="TableGrid"/>
        <w:tblW w:w="0" w:type="auto"/>
        <w:tblInd w:w="2350" w:type="dxa"/>
        <w:tblLook w:val="04A0" w:firstRow="1" w:lastRow="0" w:firstColumn="1" w:lastColumn="0" w:noHBand="0" w:noVBand="1"/>
      </w:tblPr>
      <w:tblGrid>
        <w:gridCol w:w="1795"/>
        <w:gridCol w:w="1535"/>
      </w:tblGrid>
      <w:tr w:rsidR="00346D3E" w14:paraId="2FB6584E" w14:textId="77777777" w:rsidTr="00346D3E">
        <w:tc>
          <w:tcPr>
            <w:tcW w:w="1795" w:type="dxa"/>
          </w:tcPr>
          <w:p w14:paraId="3B04F0D6" w14:textId="5066BAF2" w:rsidR="00346D3E" w:rsidRDefault="00346D3E" w:rsidP="00346D3E">
            <w:pPr>
              <w:pStyle w:val="Normal1"/>
            </w:pPr>
            <w:r>
              <w:t>Store Number</w:t>
            </w:r>
          </w:p>
        </w:tc>
        <w:tc>
          <w:tcPr>
            <w:tcW w:w="1535" w:type="dxa"/>
          </w:tcPr>
          <w:p w14:paraId="4798104E" w14:textId="101EB646" w:rsidR="00346D3E" w:rsidRDefault="00346D3E" w:rsidP="00346D3E">
            <w:pPr>
              <w:pStyle w:val="Normal1"/>
            </w:pPr>
            <w:r>
              <w:t>Segment</w:t>
            </w:r>
          </w:p>
        </w:tc>
      </w:tr>
      <w:tr w:rsidR="00346D3E" w14:paraId="57D35169" w14:textId="77777777" w:rsidTr="00346D3E">
        <w:tc>
          <w:tcPr>
            <w:tcW w:w="1795" w:type="dxa"/>
          </w:tcPr>
          <w:p w14:paraId="01666542" w14:textId="252A1404" w:rsidR="00346D3E" w:rsidRDefault="00346D3E" w:rsidP="00346D3E">
            <w:pPr>
              <w:pStyle w:val="Normal1"/>
            </w:pPr>
            <w:r>
              <w:t>S0086</w:t>
            </w:r>
          </w:p>
        </w:tc>
        <w:tc>
          <w:tcPr>
            <w:tcW w:w="1535" w:type="dxa"/>
          </w:tcPr>
          <w:p w14:paraId="50473BF0" w14:textId="298362AB" w:rsidR="00346D3E" w:rsidRPr="00FD7231" w:rsidRDefault="00652C57" w:rsidP="00346D3E">
            <w:pPr>
              <w:pStyle w:val="Normal1"/>
              <w:rPr>
                <w:highlight w:val="yellow"/>
                <w:rPrChange w:id="46" w:author="kacper ksieski" w:date="2017-08-21T13:53:00Z">
                  <w:rPr/>
                </w:rPrChange>
              </w:rPr>
            </w:pPr>
            <w:ins w:id="47" w:author="kacper ksieski" w:date="2017-08-22T10:08:00Z">
              <w:r>
                <w:rPr>
                  <w:highlight w:val="yellow"/>
                </w:rPr>
                <w:t>1</w:t>
              </w:r>
            </w:ins>
          </w:p>
        </w:tc>
      </w:tr>
      <w:tr w:rsidR="00346D3E" w14:paraId="1655EC0E" w14:textId="77777777" w:rsidTr="00346D3E">
        <w:tc>
          <w:tcPr>
            <w:tcW w:w="1795" w:type="dxa"/>
          </w:tcPr>
          <w:p w14:paraId="60E70BAC" w14:textId="3C851E24" w:rsidR="00346D3E" w:rsidRDefault="00346D3E" w:rsidP="00346D3E">
            <w:pPr>
              <w:pStyle w:val="Normal1"/>
            </w:pPr>
            <w:r>
              <w:t>S0087</w:t>
            </w:r>
          </w:p>
        </w:tc>
        <w:tc>
          <w:tcPr>
            <w:tcW w:w="1535" w:type="dxa"/>
          </w:tcPr>
          <w:p w14:paraId="1AB7C038" w14:textId="23AE99ED" w:rsidR="00346D3E" w:rsidRPr="00FD7231" w:rsidRDefault="00FD7231" w:rsidP="00346D3E">
            <w:pPr>
              <w:pStyle w:val="Normal1"/>
              <w:rPr>
                <w:highlight w:val="yellow"/>
                <w:rPrChange w:id="48" w:author="kacper ksieski" w:date="2017-08-21T13:53:00Z">
                  <w:rPr/>
                </w:rPrChange>
              </w:rPr>
            </w:pPr>
            <w:ins w:id="49" w:author="kacper ksieski" w:date="2017-08-21T13:53:00Z">
              <w:r w:rsidRPr="00FD7231">
                <w:rPr>
                  <w:highlight w:val="yellow"/>
                  <w:rPrChange w:id="50" w:author="kacper ksieski" w:date="2017-08-21T13:53:00Z">
                    <w:rPr/>
                  </w:rPrChange>
                </w:rPr>
                <w:t>2</w:t>
              </w:r>
            </w:ins>
          </w:p>
        </w:tc>
      </w:tr>
      <w:tr w:rsidR="00346D3E" w14:paraId="0B091987" w14:textId="77777777" w:rsidTr="00346D3E">
        <w:tc>
          <w:tcPr>
            <w:tcW w:w="1795" w:type="dxa"/>
          </w:tcPr>
          <w:p w14:paraId="794D820A" w14:textId="42919095" w:rsidR="00346D3E" w:rsidRDefault="00346D3E" w:rsidP="00346D3E">
            <w:pPr>
              <w:pStyle w:val="Normal1"/>
            </w:pPr>
            <w:r>
              <w:t>S0088</w:t>
            </w:r>
          </w:p>
        </w:tc>
        <w:tc>
          <w:tcPr>
            <w:tcW w:w="1535" w:type="dxa"/>
          </w:tcPr>
          <w:p w14:paraId="2D82B93D" w14:textId="624D856D" w:rsidR="00346D3E" w:rsidRPr="00FD7231" w:rsidRDefault="00652C57" w:rsidP="00346D3E">
            <w:pPr>
              <w:pStyle w:val="Normal1"/>
              <w:rPr>
                <w:highlight w:val="yellow"/>
                <w:rPrChange w:id="51" w:author="kacper ksieski" w:date="2017-08-21T13:53:00Z">
                  <w:rPr/>
                </w:rPrChange>
              </w:rPr>
            </w:pPr>
            <w:ins w:id="52" w:author="kacper ksieski" w:date="2017-08-22T10:08:00Z">
              <w:r>
                <w:rPr>
                  <w:highlight w:val="yellow"/>
                </w:rPr>
                <w:t>3</w:t>
              </w:r>
            </w:ins>
          </w:p>
        </w:tc>
      </w:tr>
      <w:tr w:rsidR="00346D3E" w14:paraId="64D8B5BC" w14:textId="77777777" w:rsidTr="00346D3E">
        <w:tc>
          <w:tcPr>
            <w:tcW w:w="1795" w:type="dxa"/>
          </w:tcPr>
          <w:p w14:paraId="772504A4" w14:textId="2821D691" w:rsidR="00346D3E" w:rsidRDefault="00346D3E" w:rsidP="00346D3E">
            <w:pPr>
              <w:pStyle w:val="Normal1"/>
            </w:pPr>
            <w:r>
              <w:t>S0089</w:t>
            </w:r>
          </w:p>
        </w:tc>
        <w:tc>
          <w:tcPr>
            <w:tcW w:w="1535" w:type="dxa"/>
          </w:tcPr>
          <w:p w14:paraId="622FF50C" w14:textId="3A28E38B" w:rsidR="00346D3E" w:rsidRPr="00FD7231" w:rsidRDefault="00FD7231" w:rsidP="00346D3E">
            <w:pPr>
              <w:pStyle w:val="Normal1"/>
              <w:rPr>
                <w:highlight w:val="yellow"/>
                <w:rPrChange w:id="53" w:author="kacper ksieski" w:date="2017-08-21T13:53:00Z">
                  <w:rPr/>
                </w:rPrChange>
              </w:rPr>
            </w:pPr>
            <w:ins w:id="54" w:author="kacper ksieski" w:date="2017-08-21T13:53:00Z">
              <w:r w:rsidRPr="00FD7231">
                <w:rPr>
                  <w:highlight w:val="yellow"/>
                  <w:rPrChange w:id="55" w:author="kacper ksieski" w:date="2017-08-21T13:53:00Z">
                    <w:rPr/>
                  </w:rPrChange>
                </w:rPr>
                <w:t>2</w:t>
              </w:r>
            </w:ins>
          </w:p>
        </w:tc>
      </w:tr>
      <w:tr w:rsidR="00346D3E" w14:paraId="43E61EEF" w14:textId="77777777" w:rsidTr="00346D3E">
        <w:tc>
          <w:tcPr>
            <w:tcW w:w="1795" w:type="dxa"/>
          </w:tcPr>
          <w:p w14:paraId="68C0C81C" w14:textId="2F3BB741" w:rsidR="00346D3E" w:rsidRDefault="00346D3E" w:rsidP="00346D3E">
            <w:pPr>
              <w:pStyle w:val="Normal1"/>
            </w:pPr>
            <w:r>
              <w:t>S0090</w:t>
            </w:r>
          </w:p>
        </w:tc>
        <w:tc>
          <w:tcPr>
            <w:tcW w:w="1535" w:type="dxa"/>
          </w:tcPr>
          <w:p w14:paraId="46C9B9B5" w14:textId="4DAE1F7D" w:rsidR="00346D3E" w:rsidRPr="00FD7231" w:rsidRDefault="00FD7231" w:rsidP="00346D3E">
            <w:pPr>
              <w:pStyle w:val="Normal1"/>
              <w:rPr>
                <w:highlight w:val="yellow"/>
                <w:rPrChange w:id="56" w:author="kacper ksieski" w:date="2017-08-21T13:53:00Z">
                  <w:rPr/>
                </w:rPrChange>
              </w:rPr>
            </w:pPr>
            <w:ins w:id="57" w:author="kacper ksieski" w:date="2017-08-21T13:53:00Z">
              <w:r w:rsidRPr="00FD7231">
                <w:rPr>
                  <w:highlight w:val="yellow"/>
                  <w:rPrChange w:id="58" w:author="kacper ksieski" w:date="2017-08-21T13:53:00Z">
                    <w:rPr/>
                  </w:rPrChange>
                </w:rPr>
                <w:t>2</w:t>
              </w:r>
            </w:ins>
          </w:p>
        </w:tc>
      </w:tr>
      <w:tr w:rsidR="00346D3E" w14:paraId="540D6A31" w14:textId="77777777" w:rsidTr="00346D3E">
        <w:tc>
          <w:tcPr>
            <w:tcW w:w="1795" w:type="dxa"/>
          </w:tcPr>
          <w:p w14:paraId="6E3D89EB" w14:textId="20F1FED3" w:rsidR="00346D3E" w:rsidRDefault="00346D3E" w:rsidP="00346D3E">
            <w:pPr>
              <w:pStyle w:val="Normal1"/>
            </w:pPr>
            <w:r>
              <w:t>S0091</w:t>
            </w:r>
          </w:p>
        </w:tc>
        <w:tc>
          <w:tcPr>
            <w:tcW w:w="1535" w:type="dxa"/>
          </w:tcPr>
          <w:p w14:paraId="49E0E712" w14:textId="2BFAF001" w:rsidR="00346D3E" w:rsidRPr="00FD7231" w:rsidRDefault="00FD7231" w:rsidP="00346D3E">
            <w:pPr>
              <w:pStyle w:val="Normal1"/>
              <w:rPr>
                <w:highlight w:val="yellow"/>
                <w:rPrChange w:id="59" w:author="kacper ksieski" w:date="2017-08-21T13:53:00Z">
                  <w:rPr/>
                </w:rPrChange>
              </w:rPr>
            </w:pPr>
            <w:ins w:id="60" w:author="kacper ksieski" w:date="2017-08-21T13:53:00Z">
              <w:r w:rsidRPr="00FD7231">
                <w:rPr>
                  <w:highlight w:val="yellow"/>
                  <w:rPrChange w:id="61" w:author="kacper ksieski" w:date="2017-08-21T13:53:00Z">
                    <w:rPr/>
                  </w:rPrChange>
                </w:rPr>
                <w:t>1</w:t>
              </w:r>
            </w:ins>
          </w:p>
        </w:tc>
      </w:tr>
      <w:tr w:rsidR="00346D3E" w14:paraId="2C3034CF" w14:textId="77777777" w:rsidTr="00346D3E">
        <w:tc>
          <w:tcPr>
            <w:tcW w:w="1795" w:type="dxa"/>
          </w:tcPr>
          <w:p w14:paraId="21AFACAC" w14:textId="146C1E91" w:rsidR="00346D3E" w:rsidRDefault="00346D3E" w:rsidP="00346D3E">
            <w:pPr>
              <w:pStyle w:val="Normal1"/>
            </w:pPr>
            <w:r>
              <w:t>S0092</w:t>
            </w:r>
          </w:p>
        </w:tc>
        <w:tc>
          <w:tcPr>
            <w:tcW w:w="1535" w:type="dxa"/>
          </w:tcPr>
          <w:p w14:paraId="6B801846" w14:textId="54D617ED" w:rsidR="00346D3E" w:rsidRPr="00FD7231" w:rsidRDefault="00FD7231" w:rsidP="00346D3E">
            <w:pPr>
              <w:pStyle w:val="Normal1"/>
              <w:rPr>
                <w:highlight w:val="yellow"/>
                <w:rPrChange w:id="62" w:author="kacper ksieski" w:date="2017-08-21T13:53:00Z">
                  <w:rPr/>
                </w:rPrChange>
              </w:rPr>
            </w:pPr>
            <w:ins w:id="63" w:author="kacper ksieski" w:date="2017-08-21T13:53:00Z">
              <w:r w:rsidRPr="00FD7231">
                <w:rPr>
                  <w:highlight w:val="yellow"/>
                  <w:rPrChange w:id="64" w:author="kacper ksieski" w:date="2017-08-21T13:53:00Z">
                    <w:rPr/>
                  </w:rPrChange>
                </w:rPr>
                <w:t>2</w:t>
              </w:r>
            </w:ins>
          </w:p>
        </w:tc>
      </w:tr>
      <w:tr w:rsidR="00346D3E" w14:paraId="0D1749CA" w14:textId="77777777" w:rsidTr="00346D3E">
        <w:tc>
          <w:tcPr>
            <w:tcW w:w="1795" w:type="dxa"/>
          </w:tcPr>
          <w:p w14:paraId="4C21E893" w14:textId="71DBB2ED" w:rsidR="00346D3E" w:rsidRDefault="00346D3E" w:rsidP="00346D3E">
            <w:pPr>
              <w:pStyle w:val="Normal1"/>
            </w:pPr>
            <w:r>
              <w:t>S0093</w:t>
            </w:r>
          </w:p>
        </w:tc>
        <w:tc>
          <w:tcPr>
            <w:tcW w:w="1535" w:type="dxa"/>
          </w:tcPr>
          <w:p w14:paraId="4BE436CE" w14:textId="3460B677" w:rsidR="00346D3E" w:rsidRPr="00FD7231" w:rsidRDefault="00FD7231" w:rsidP="00346D3E">
            <w:pPr>
              <w:pStyle w:val="Normal1"/>
              <w:rPr>
                <w:highlight w:val="yellow"/>
                <w:rPrChange w:id="65" w:author="kacper ksieski" w:date="2017-08-21T13:53:00Z">
                  <w:rPr/>
                </w:rPrChange>
              </w:rPr>
            </w:pPr>
            <w:ins w:id="66" w:author="kacper ksieski" w:date="2017-08-21T13:53:00Z">
              <w:r w:rsidRPr="00FD7231">
                <w:rPr>
                  <w:highlight w:val="yellow"/>
                  <w:rPrChange w:id="67" w:author="kacper ksieski" w:date="2017-08-21T13:53:00Z">
                    <w:rPr/>
                  </w:rPrChange>
                </w:rPr>
                <w:t>1</w:t>
              </w:r>
            </w:ins>
          </w:p>
        </w:tc>
      </w:tr>
      <w:tr w:rsidR="00346D3E" w14:paraId="34D38DBB" w14:textId="77777777" w:rsidTr="00346D3E">
        <w:tc>
          <w:tcPr>
            <w:tcW w:w="1795" w:type="dxa"/>
          </w:tcPr>
          <w:p w14:paraId="35815341" w14:textId="08098FBB" w:rsidR="00346D3E" w:rsidRDefault="00346D3E" w:rsidP="00346D3E">
            <w:pPr>
              <w:pStyle w:val="Normal1"/>
            </w:pPr>
            <w:r>
              <w:t>S0094</w:t>
            </w:r>
          </w:p>
        </w:tc>
        <w:tc>
          <w:tcPr>
            <w:tcW w:w="1535" w:type="dxa"/>
          </w:tcPr>
          <w:p w14:paraId="3D63B2EA" w14:textId="7D44C520" w:rsidR="00346D3E" w:rsidRPr="00FD7231" w:rsidRDefault="00FD7231" w:rsidP="00346D3E">
            <w:pPr>
              <w:pStyle w:val="Normal1"/>
              <w:rPr>
                <w:highlight w:val="yellow"/>
                <w:rPrChange w:id="68" w:author="kacper ksieski" w:date="2017-08-21T13:53:00Z">
                  <w:rPr/>
                </w:rPrChange>
              </w:rPr>
            </w:pPr>
            <w:ins w:id="69" w:author="kacper ksieski" w:date="2017-08-21T13:53:00Z">
              <w:r w:rsidRPr="00FD7231">
                <w:rPr>
                  <w:highlight w:val="yellow"/>
                  <w:rPrChange w:id="70" w:author="kacper ksieski" w:date="2017-08-21T13:53:00Z">
                    <w:rPr/>
                  </w:rPrChange>
                </w:rPr>
                <w:t>2</w:t>
              </w:r>
            </w:ins>
          </w:p>
        </w:tc>
      </w:tr>
      <w:tr w:rsidR="00346D3E" w14:paraId="777A2ACC" w14:textId="77777777" w:rsidTr="00346D3E">
        <w:tc>
          <w:tcPr>
            <w:tcW w:w="1795" w:type="dxa"/>
          </w:tcPr>
          <w:p w14:paraId="5ED422D0" w14:textId="587E8036" w:rsidR="00346D3E" w:rsidRDefault="00346D3E" w:rsidP="00346D3E">
            <w:pPr>
              <w:pStyle w:val="Normal1"/>
            </w:pPr>
            <w:r>
              <w:t>S0095</w:t>
            </w:r>
          </w:p>
        </w:tc>
        <w:tc>
          <w:tcPr>
            <w:tcW w:w="1535" w:type="dxa"/>
          </w:tcPr>
          <w:p w14:paraId="0B488099" w14:textId="524B4AEB" w:rsidR="00346D3E" w:rsidRPr="00FD7231" w:rsidRDefault="00FD7231" w:rsidP="00346D3E">
            <w:pPr>
              <w:pStyle w:val="Normal1"/>
              <w:rPr>
                <w:highlight w:val="yellow"/>
                <w:rPrChange w:id="71" w:author="kacper ksieski" w:date="2017-08-21T13:53:00Z">
                  <w:rPr/>
                </w:rPrChange>
              </w:rPr>
            </w:pPr>
            <w:ins w:id="72" w:author="kacper ksieski" w:date="2017-08-21T13:53:00Z">
              <w:r w:rsidRPr="00FD7231">
                <w:rPr>
                  <w:highlight w:val="yellow"/>
                  <w:rPrChange w:id="73" w:author="kacper ksieski" w:date="2017-08-21T13:53:00Z">
                    <w:rPr/>
                  </w:rPrChange>
                </w:rPr>
                <w:t>2</w:t>
              </w:r>
            </w:ins>
          </w:p>
        </w:tc>
      </w:tr>
    </w:tbl>
    <w:p w14:paraId="3A9ADA57" w14:textId="21937686" w:rsidR="0024060C" w:rsidRDefault="0024060C" w:rsidP="00346D3E">
      <w:pPr>
        <w:pStyle w:val="Heading2"/>
        <w:keepNext w:val="0"/>
        <w:keepLines w:val="0"/>
        <w:spacing w:before="240" w:after="40"/>
        <w:contextualSpacing w:val="0"/>
      </w:pPr>
    </w:p>
    <w:p w14:paraId="3136AAF4" w14:textId="77777777" w:rsidR="0024060C" w:rsidRDefault="0024060C">
      <w:pPr>
        <w:rPr>
          <w:sz w:val="32"/>
          <w:szCs w:val="32"/>
        </w:rPr>
      </w:pPr>
      <w:r>
        <w:br w:type="page"/>
      </w:r>
    </w:p>
    <w:p w14:paraId="7E9E467B" w14:textId="194915EE" w:rsidR="00346D3E" w:rsidRDefault="00346D3E" w:rsidP="00346D3E">
      <w:pPr>
        <w:pStyle w:val="Heading2"/>
        <w:keepNext w:val="0"/>
        <w:keepLines w:val="0"/>
        <w:spacing w:before="240" w:after="40"/>
        <w:contextualSpacing w:val="0"/>
      </w:pPr>
      <w:r>
        <w:lastRenderedPageBreak/>
        <w:t>Task 3: Predicting Produce Sales</w:t>
      </w:r>
    </w:p>
    <w:p w14:paraId="713BD865" w14:textId="5F61ECA5" w:rsidR="00346D3E" w:rsidRDefault="00346D3E" w:rsidP="009773DE">
      <w:pPr>
        <w:pStyle w:val="Normal1"/>
        <w:numPr>
          <w:ilvl w:val="0"/>
          <w:numId w:val="20"/>
        </w:numPr>
        <w:rPr>
          <w:ins w:id="74" w:author="kacper ksieski" w:date="2017-08-22T14:33:00Z"/>
        </w:rPr>
        <w:pPrChange w:id="75" w:author="kacper ksieski" w:date="2017-08-22T14:33:00Z">
          <w:pPr>
            <w:pStyle w:val="Normal1"/>
            <w:ind w:left="720"/>
          </w:pPr>
        </w:pPrChange>
      </w:pPr>
      <w:del w:id="76" w:author="kacper ksieski" w:date="2017-08-22T14:33:00Z">
        <w:r w:rsidDel="009773DE">
          <w:delText xml:space="preserve">1. </w:delText>
        </w:r>
      </w:del>
      <w:r>
        <w:t>What type of ETS or ARIMA model did you use for each forecast? Use ETS(</w:t>
      </w:r>
      <w:proofErr w:type="spellStart"/>
      <w:proofErr w:type="gramStart"/>
      <w:r>
        <w:t>a,m</w:t>
      </w:r>
      <w:proofErr w:type="gramEnd"/>
      <w:r>
        <w:t>,n</w:t>
      </w:r>
      <w:proofErr w:type="spellEnd"/>
      <w:r>
        <w:t>) or ARIMA(</w:t>
      </w:r>
      <w:proofErr w:type="spellStart"/>
      <w:r>
        <w:t>ar</w:t>
      </w:r>
      <w:proofErr w:type="spellEnd"/>
      <w:r>
        <w:t xml:space="preserve">, </w:t>
      </w:r>
      <w:proofErr w:type="spellStart"/>
      <w:r>
        <w:t>i</w:t>
      </w:r>
      <w:proofErr w:type="spellEnd"/>
      <w:r>
        <w:t>, ma) notation. How did you come to that decision?</w:t>
      </w:r>
    </w:p>
    <w:p w14:paraId="459D11D3" w14:textId="3A135895" w:rsidR="00617340" w:rsidRDefault="00617340" w:rsidP="002920E4">
      <w:pPr>
        <w:pStyle w:val="Normal1"/>
        <w:ind w:left="1080"/>
        <w:rPr>
          <w:highlight w:val="yellow"/>
        </w:rPr>
        <w:pPrChange w:id="77" w:author="kacper ksieski" w:date="2017-08-22T14:33:00Z">
          <w:pPr>
            <w:pStyle w:val="Normal1"/>
            <w:ind w:left="720"/>
          </w:pPr>
        </w:pPrChange>
      </w:pPr>
      <w:ins w:id="78" w:author="kacper ksieski" w:date="2017-08-23T21:14:00Z">
        <w:r w:rsidRPr="00AA0EBA">
          <w:rPr>
            <w:highlight w:val="yellow"/>
            <w:rPrChange w:id="79" w:author="kacper ksieski" w:date="2017-08-23T21:31:00Z">
              <w:rPr/>
            </w:rPrChange>
          </w:rPr>
          <w:t>I chose</w:t>
        </w:r>
      </w:ins>
      <w:ins w:id="80" w:author="kacper ksieski" w:date="2017-08-23T21:15:00Z">
        <w:r w:rsidR="0025406D" w:rsidRPr="00AA0EBA">
          <w:rPr>
            <w:highlight w:val="yellow"/>
            <w:rPrChange w:id="81" w:author="kacper ksieski" w:date="2017-08-23T21:31:00Z">
              <w:rPr/>
            </w:rPrChange>
          </w:rPr>
          <w:t xml:space="preserve"> </w:t>
        </w:r>
      </w:ins>
      <w:r w:rsidR="003F2D8C">
        <w:rPr>
          <w:highlight w:val="yellow"/>
        </w:rPr>
        <w:t xml:space="preserve">the </w:t>
      </w:r>
      <w:r w:rsidR="00E33D40">
        <w:rPr>
          <w:highlight w:val="yellow"/>
        </w:rPr>
        <w:t>ETS</w:t>
      </w:r>
      <w:ins w:id="82" w:author="kacper ksieski" w:date="2017-08-23T21:15:00Z">
        <w:r w:rsidR="0025406D" w:rsidRPr="00AA0EBA">
          <w:rPr>
            <w:highlight w:val="yellow"/>
            <w:rPrChange w:id="83" w:author="kacper ksieski" w:date="2017-08-23T21:31:00Z">
              <w:rPr/>
            </w:rPrChange>
          </w:rPr>
          <w:t>(</w:t>
        </w:r>
      </w:ins>
      <w:proofErr w:type="gramStart"/>
      <w:r w:rsidR="00E33D40">
        <w:rPr>
          <w:highlight w:val="yellow"/>
        </w:rPr>
        <w:t>M</w:t>
      </w:r>
      <w:ins w:id="84" w:author="kacper ksieski" w:date="2017-08-23T21:15:00Z">
        <w:r w:rsidR="0025406D" w:rsidRPr="00AA0EBA">
          <w:rPr>
            <w:highlight w:val="yellow"/>
            <w:rPrChange w:id="85" w:author="kacper ksieski" w:date="2017-08-23T21:31:00Z">
              <w:rPr/>
            </w:rPrChange>
          </w:rPr>
          <w:t>,</w:t>
        </w:r>
      </w:ins>
      <w:r w:rsidR="00E33D40">
        <w:rPr>
          <w:highlight w:val="yellow"/>
        </w:rPr>
        <w:t>N</w:t>
      </w:r>
      <w:proofErr w:type="gramEnd"/>
      <w:ins w:id="86" w:author="kacper ksieski" w:date="2017-08-23T21:15:00Z">
        <w:r w:rsidR="0025406D" w:rsidRPr="00AA0EBA">
          <w:rPr>
            <w:highlight w:val="yellow"/>
            <w:rPrChange w:id="87" w:author="kacper ksieski" w:date="2017-08-23T21:31:00Z">
              <w:rPr/>
            </w:rPrChange>
          </w:rPr>
          <w:t>,</w:t>
        </w:r>
      </w:ins>
      <w:r w:rsidR="00E33D40">
        <w:rPr>
          <w:highlight w:val="yellow"/>
        </w:rPr>
        <w:t>M</w:t>
      </w:r>
      <w:ins w:id="88" w:author="kacper ksieski" w:date="2017-08-23T21:15:00Z">
        <w:r w:rsidR="0025406D" w:rsidRPr="00AA0EBA">
          <w:rPr>
            <w:highlight w:val="yellow"/>
            <w:rPrChange w:id="89" w:author="kacper ksieski" w:date="2017-08-23T21:31:00Z">
              <w:rPr/>
            </w:rPrChange>
          </w:rPr>
          <w:t>)</w:t>
        </w:r>
      </w:ins>
      <w:r w:rsidR="003F2D8C">
        <w:rPr>
          <w:highlight w:val="yellow"/>
        </w:rPr>
        <w:t xml:space="preserve"> model</w:t>
      </w:r>
      <w:ins w:id="90" w:author="kacper ksieski" w:date="2017-08-23T21:15:00Z">
        <w:r w:rsidR="0025406D" w:rsidRPr="00AA0EBA">
          <w:rPr>
            <w:highlight w:val="yellow"/>
            <w:rPrChange w:id="91" w:author="kacper ksieski" w:date="2017-08-23T21:31:00Z">
              <w:rPr/>
            </w:rPrChange>
          </w:rPr>
          <w:t xml:space="preserve"> because </w:t>
        </w:r>
      </w:ins>
      <w:r w:rsidR="00003CD5">
        <w:rPr>
          <w:highlight w:val="yellow"/>
        </w:rPr>
        <w:t>most of the in-sample error measurements</w:t>
      </w:r>
      <w:ins w:id="92" w:author="kacper ksieski" w:date="2017-08-23T21:30:00Z">
        <w:r w:rsidR="0025406D" w:rsidRPr="00AA0EBA">
          <w:rPr>
            <w:highlight w:val="yellow"/>
            <w:rPrChange w:id="93" w:author="kacper ksieski" w:date="2017-08-23T21:31:00Z">
              <w:rPr/>
            </w:rPrChange>
          </w:rPr>
          <w:t>, depicted below,</w:t>
        </w:r>
      </w:ins>
      <w:ins w:id="94" w:author="kacper ksieski" w:date="2017-08-23T21:15:00Z">
        <w:r w:rsidR="0025406D" w:rsidRPr="00AA0EBA">
          <w:rPr>
            <w:highlight w:val="yellow"/>
            <w:rPrChange w:id="95" w:author="kacper ksieski" w:date="2017-08-23T21:31:00Z">
              <w:rPr/>
            </w:rPrChange>
          </w:rPr>
          <w:t xml:space="preserve"> </w:t>
        </w:r>
      </w:ins>
      <w:r w:rsidR="00003CD5">
        <w:rPr>
          <w:highlight w:val="yellow"/>
        </w:rPr>
        <w:t>are</w:t>
      </w:r>
      <w:ins w:id="96" w:author="kacper ksieski" w:date="2017-08-23T21:15:00Z">
        <w:r w:rsidR="0025406D" w:rsidRPr="00AA0EBA">
          <w:rPr>
            <w:highlight w:val="yellow"/>
            <w:rPrChange w:id="97" w:author="kacper ksieski" w:date="2017-08-23T21:31:00Z">
              <w:rPr/>
            </w:rPrChange>
          </w:rPr>
          <w:t xml:space="preserve"> superior to the </w:t>
        </w:r>
      </w:ins>
      <w:r w:rsidR="00003CD5">
        <w:rPr>
          <w:highlight w:val="yellow"/>
        </w:rPr>
        <w:t>ARIMA</w:t>
      </w:r>
      <w:ins w:id="98" w:author="kacper ksieski" w:date="2017-08-23T21:15:00Z">
        <w:r w:rsidR="0025406D" w:rsidRPr="00AA0EBA">
          <w:rPr>
            <w:highlight w:val="yellow"/>
            <w:rPrChange w:id="99" w:author="kacper ksieski" w:date="2017-08-23T21:31:00Z">
              <w:rPr/>
            </w:rPrChange>
          </w:rPr>
          <w:t xml:space="preserve"> model</w:t>
        </w:r>
      </w:ins>
      <w:r w:rsidR="00FC0882">
        <w:rPr>
          <w:highlight w:val="yellow"/>
        </w:rPr>
        <w:t>. The more important measures, RMSE and MASE, are smaller and therefore better in the ETS model.</w:t>
      </w:r>
    </w:p>
    <w:p w14:paraId="133A28F8" w14:textId="11B1565E" w:rsidR="00D40387" w:rsidRDefault="00F6407B" w:rsidP="00F6407B">
      <w:pPr>
        <w:pStyle w:val="Normal1"/>
        <w:ind w:left="720"/>
        <w:rPr>
          <w:highlight w:val="yellow"/>
        </w:rPr>
      </w:pPr>
      <w:r>
        <w:rPr>
          <w:noProof/>
        </w:rPr>
        <w:drawing>
          <wp:inline distT="0" distB="0" distL="0" distR="0" wp14:anchorId="5B4B0A05" wp14:editId="70C1D421">
            <wp:extent cx="5943600" cy="612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2140"/>
                    </a:xfrm>
                    <a:prstGeom prst="rect">
                      <a:avLst/>
                    </a:prstGeom>
                  </pic:spPr>
                </pic:pic>
              </a:graphicData>
            </a:graphic>
          </wp:inline>
        </w:drawing>
      </w:r>
    </w:p>
    <w:p w14:paraId="438D0038" w14:textId="56F3ECC0" w:rsidR="00D40387" w:rsidRDefault="00D40387" w:rsidP="00D40387">
      <w:pPr>
        <w:pStyle w:val="Normal1"/>
        <w:ind w:left="1080"/>
        <w:rPr>
          <w:highlight w:val="yellow"/>
        </w:rPr>
      </w:pPr>
      <w:r>
        <w:rPr>
          <w:highlight w:val="yellow"/>
        </w:rPr>
        <w:t>The accuracy measures back up the decision. Where the ETS model is better, it is much better, especially at the RMSE measurement. Where ARIMA is better, it is only slightly better, especially at the MASE measurement.</w:t>
      </w:r>
    </w:p>
    <w:p w14:paraId="66CE57D7" w14:textId="7A170DA2" w:rsidR="00F6407B" w:rsidRDefault="00570FC8" w:rsidP="00D40387">
      <w:pPr>
        <w:pStyle w:val="Normal1"/>
        <w:ind w:left="1080"/>
        <w:rPr>
          <w:highlight w:val="yellow"/>
        </w:rPr>
      </w:pPr>
      <w:r>
        <w:rPr>
          <w:noProof/>
        </w:rPr>
        <w:drawing>
          <wp:inline distT="0" distB="0" distL="0" distR="0" wp14:anchorId="6172F9E8" wp14:editId="2E823954">
            <wp:extent cx="3458818" cy="593144"/>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7363" cy="603184"/>
                    </a:xfrm>
                    <a:prstGeom prst="rect">
                      <a:avLst/>
                    </a:prstGeom>
                  </pic:spPr>
                </pic:pic>
              </a:graphicData>
            </a:graphic>
          </wp:inline>
        </w:drawing>
      </w:r>
    </w:p>
    <w:p w14:paraId="76465B1D" w14:textId="332910B2" w:rsidR="002920E4" w:rsidRPr="009D5EC9" w:rsidRDefault="00CE6F3D" w:rsidP="009D5EC9">
      <w:pPr>
        <w:pStyle w:val="Normal1"/>
        <w:ind w:left="1080"/>
        <w:rPr>
          <w:highlight w:val="yellow"/>
        </w:rPr>
      </w:pPr>
      <w:r>
        <w:rPr>
          <w:highlight w:val="yellow"/>
        </w:rPr>
        <w:t xml:space="preserve">Finally, the forecasts show, against the holdout sample of six months, </w:t>
      </w:r>
      <w:r w:rsidR="00570FC8">
        <w:rPr>
          <w:highlight w:val="yellow"/>
        </w:rPr>
        <w:t>the ETS model makes extremely accurate predictions. This is shown in both the table and the chart below.</w:t>
      </w:r>
    </w:p>
    <w:p w14:paraId="1BCE0133" w14:textId="7E950069" w:rsidR="004A72E9" w:rsidRDefault="004A72E9" w:rsidP="00DF317C">
      <w:pPr>
        <w:pStyle w:val="Normal1"/>
        <w:ind w:left="720"/>
      </w:pPr>
      <w:r>
        <w:rPr>
          <w:noProof/>
        </w:rPr>
        <w:drawing>
          <wp:inline distT="0" distB="0" distL="0" distR="0" wp14:anchorId="7A8DA153" wp14:editId="49878D59">
            <wp:extent cx="5943600" cy="9690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69010"/>
                    </a:xfrm>
                    <a:prstGeom prst="rect">
                      <a:avLst/>
                    </a:prstGeom>
                  </pic:spPr>
                </pic:pic>
              </a:graphicData>
            </a:graphic>
          </wp:inline>
        </w:drawing>
      </w:r>
    </w:p>
    <w:p w14:paraId="353DC7BD" w14:textId="08067FB7" w:rsidR="00186E3A" w:rsidRDefault="00186E3A" w:rsidP="0024060C">
      <w:pPr>
        <w:pStyle w:val="Normal1"/>
      </w:pPr>
    </w:p>
    <w:p w14:paraId="57E472AA" w14:textId="2419C75C" w:rsidR="004A72E9" w:rsidRDefault="007173A4" w:rsidP="0024060C">
      <w:pPr>
        <w:pStyle w:val="Normal1"/>
        <w:ind w:left="1080"/>
        <w:rPr>
          <w:ins w:id="100" w:author="kacper ksieski" w:date="2017-08-23T21:14:00Z"/>
        </w:rPr>
      </w:pPr>
      <w:r>
        <w:rPr>
          <w:noProof/>
        </w:rPr>
        <w:drawing>
          <wp:inline distT="0" distB="0" distL="0" distR="0" wp14:anchorId="4A127EC1" wp14:editId="4295A188">
            <wp:extent cx="4410075" cy="3333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3333750"/>
                    </a:xfrm>
                    <a:prstGeom prst="rect">
                      <a:avLst/>
                    </a:prstGeom>
                  </pic:spPr>
                </pic:pic>
              </a:graphicData>
            </a:graphic>
          </wp:inline>
        </w:drawing>
      </w:r>
    </w:p>
    <w:p w14:paraId="51A57CE7" w14:textId="62F8E089" w:rsidR="00617340" w:rsidDel="00E72612" w:rsidRDefault="00617340" w:rsidP="009773DE">
      <w:pPr>
        <w:pStyle w:val="Normal1"/>
        <w:ind w:left="1080"/>
        <w:rPr>
          <w:del w:id="101" w:author="kacper ksieski" w:date="2017-08-23T21:15:00Z"/>
        </w:rPr>
        <w:pPrChange w:id="102" w:author="kacper ksieski" w:date="2017-08-22T14:33:00Z">
          <w:pPr>
            <w:pStyle w:val="Normal1"/>
            <w:ind w:left="720"/>
          </w:pPr>
        </w:pPrChange>
      </w:pPr>
    </w:p>
    <w:p w14:paraId="7D833626" w14:textId="2929AA43" w:rsidR="009F20D0" w:rsidRDefault="00346D3E" w:rsidP="00DF317C">
      <w:pPr>
        <w:pStyle w:val="Normal1"/>
        <w:numPr>
          <w:ilvl w:val="0"/>
          <w:numId w:val="20"/>
        </w:numPr>
        <w:rPr>
          <w:ins w:id="103" w:author="kacper ksieski" w:date="2017-08-23T23:52:00Z"/>
          <w:lang w:val="en-ZA"/>
        </w:rPr>
      </w:pPr>
      <w:del w:id="104" w:author="kacper ksieski" w:date="2017-08-22T14:33:00Z">
        <w:r w:rsidDel="009F20D0">
          <w:delText xml:space="preserve">2. </w:delText>
        </w:r>
      </w:del>
      <w:del w:id="105" w:author="kacper ksieski" w:date="2017-08-23T23:52:00Z">
        <w:r w:rsidDel="00996726">
          <w:delText>Please provide a Tableau Dashboard (saved as a Tableau Public file) that includes a table and a plot of the three monthly forecasts; one for existing, one for new, and one for all stores. Please name the tab in the Tableau file "Task 3".</w:delText>
        </w:r>
      </w:del>
      <w:ins w:id="106" w:author="kacper ksieski" w:date="2017-08-23T23:51:00Z">
        <w:r w:rsidR="00996726" w:rsidRPr="00996726">
          <w:rPr>
            <w:lang w:val="en-ZA"/>
          </w:rPr>
          <w:t>Please provide a table of your forecasts for existing and new stores. Also, provide visualization of your forecasts that includes historical data, existing stores forecasts, and new stores forecasts.</w:t>
        </w:r>
      </w:ins>
    </w:p>
    <w:p w14:paraId="3E758AC1" w14:textId="4C425EB9" w:rsidR="00524751" w:rsidRPr="00996726" w:rsidRDefault="00524751" w:rsidP="00524751">
      <w:pPr>
        <w:pStyle w:val="Normal1"/>
        <w:ind w:left="1080"/>
        <w:rPr>
          <w:ins w:id="107" w:author="kacper ksieski" w:date="2017-08-22T14:33:00Z"/>
          <w:lang w:val="en-ZA"/>
          <w:rPrChange w:id="108" w:author="kacper ksieski" w:date="2017-08-23T23:51:00Z">
            <w:rPr>
              <w:ins w:id="109" w:author="kacper ksieski" w:date="2017-08-22T14:33:00Z"/>
            </w:rPr>
          </w:rPrChange>
        </w:rPr>
        <w:pPrChange w:id="110" w:author="kacper ksieski" w:date="2017-08-23T23:52:00Z">
          <w:pPr>
            <w:pStyle w:val="Normal1"/>
            <w:numPr>
              <w:numId w:val="20"/>
            </w:numPr>
            <w:ind w:left="1080" w:hanging="360"/>
          </w:pPr>
        </w:pPrChange>
      </w:pPr>
      <w:ins w:id="111" w:author="kacper ksieski" w:date="2017-08-23T23:52:00Z">
        <w:r w:rsidRPr="00524751">
          <w:rPr>
            <w:highlight w:val="yellow"/>
            <w:lang w:val="en-ZA"/>
            <w:rPrChange w:id="112" w:author="kacper ksieski" w:date="2017-08-23T23:54:00Z">
              <w:rPr>
                <w:lang w:val="en-ZA"/>
              </w:rPr>
            </w:rPrChange>
          </w:rPr>
          <w:t>I have depicted below a table of produce forecasts for new stores, existing stores, and the total for each month in 2016. I have produced a stacked area chart below which shows historical produce sales with forecasts for existing and new store produce sales.</w:t>
        </w:r>
      </w:ins>
    </w:p>
    <w:p w14:paraId="36C235D3" w14:textId="0BC6F0B0" w:rsidR="009F20D0" w:rsidRDefault="00B94D4D" w:rsidP="009F20D0">
      <w:pPr>
        <w:pStyle w:val="Normal1"/>
        <w:ind w:left="1080"/>
        <w:rPr>
          <w:ins w:id="113" w:author="kacper ksieski" w:date="2017-08-23T23:49:00Z"/>
        </w:rPr>
        <w:pPrChange w:id="114" w:author="kacper ksieski" w:date="2017-08-22T14:34:00Z">
          <w:pPr>
            <w:pStyle w:val="Normal1"/>
            <w:ind w:left="720"/>
          </w:pPr>
        </w:pPrChange>
      </w:pPr>
      <w:ins w:id="115" w:author="kacper ksieski" w:date="2017-08-23T23:49:00Z">
        <w:r>
          <w:rPr>
            <w:noProof/>
          </w:rPr>
          <w:drawing>
            <wp:inline distT="0" distB="0" distL="0" distR="0" wp14:anchorId="06A7DDBA" wp14:editId="70F1EABB">
              <wp:extent cx="5410200" cy="268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200" cy="2686050"/>
                      </a:xfrm>
                      <a:prstGeom prst="rect">
                        <a:avLst/>
                      </a:prstGeom>
                    </pic:spPr>
                  </pic:pic>
                </a:graphicData>
              </a:graphic>
            </wp:inline>
          </w:drawing>
        </w:r>
      </w:ins>
    </w:p>
    <w:p w14:paraId="6A0C4103" w14:textId="2A58E46F" w:rsidR="00B94D4D" w:rsidRDefault="003C106C" w:rsidP="003C106C">
      <w:pPr>
        <w:pStyle w:val="Normal1"/>
        <w:pPrChange w:id="116" w:author="kacper ksieski" w:date="2017-08-23T23:50:00Z">
          <w:pPr>
            <w:pStyle w:val="Normal1"/>
            <w:ind w:left="720"/>
          </w:pPr>
        </w:pPrChange>
      </w:pPr>
      <w:ins w:id="117" w:author="kacper ksieski" w:date="2017-08-23T23:50:00Z">
        <w:r>
          <w:rPr>
            <w:noProof/>
          </w:rPr>
          <w:drawing>
            <wp:inline distT="0" distB="0" distL="0" distR="0" wp14:anchorId="2F40418E" wp14:editId="5A8FA09A">
              <wp:extent cx="6384897" cy="338549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2538" cy="3389547"/>
                      </a:xfrm>
                      <a:prstGeom prst="rect">
                        <a:avLst/>
                      </a:prstGeom>
                    </pic:spPr>
                  </pic:pic>
                </a:graphicData>
              </a:graphic>
            </wp:inline>
          </w:drawing>
        </w:r>
      </w:ins>
    </w:p>
    <w:p w14:paraId="67E7CA84" w14:textId="0C01E4F9" w:rsidR="00E54690" w:rsidRDefault="00E54690">
      <w:pPr>
        <w:pStyle w:val="Normal1"/>
      </w:pPr>
    </w:p>
    <w:p w14:paraId="07FD94DC" w14:textId="5921CC09" w:rsidR="00510A32" w:rsidRPr="0024060C" w:rsidRDefault="00510A32">
      <w:pPr>
        <w:pStyle w:val="Normal1"/>
        <w:rPr>
          <w:sz w:val="28"/>
          <w:u w:val="single"/>
        </w:rPr>
      </w:pPr>
      <w:r w:rsidRPr="00510A32">
        <w:rPr>
          <w:sz w:val="28"/>
          <w:u w:val="single"/>
        </w:rPr>
        <w:t xml:space="preserve">Before you </w:t>
      </w:r>
      <w:r w:rsidR="00346D3E">
        <w:rPr>
          <w:sz w:val="28"/>
          <w:u w:val="single"/>
        </w:rPr>
        <w:t>s</w:t>
      </w:r>
      <w:r w:rsidRPr="00510A32">
        <w:rPr>
          <w:sz w:val="28"/>
          <w:u w:val="single"/>
        </w:rPr>
        <w:t>ubmit</w:t>
      </w:r>
    </w:p>
    <w:p w14:paraId="4F60BC68" w14:textId="30BC76A5" w:rsidR="008A1700" w:rsidRDefault="00510A32">
      <w:pPr>
        <w:pStyle w:val="Normal1"/>
      </w:pPr>
      <w:r>
        <w:t xml:space="preserve">Please check your answers against the requirements of the project dictated by the </w:t>
      </w:r>
      <w:r w:rsidR="00346D3E">
        <w:t>rubric</w:t>
      </w:r>
      <w:r>
        <w:t>. Reviewers will use this rubric to grade your project.</w:t>
      </w:r>
    </w:p>
    <w:sectPr w:rsidR="008A1700">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1C2FC" w14:textId="77777777" w:rsidR="00E205F0" w:rsidRDefault="00E205F0" w:rsidP="00C45B79">
      <w:pPr>
        <w:spacing w:line="240" w:lineRule="auto"/>
      </w:pPr>
      <w:r>
        <w:separator/>
      </w:r>
    </w:p>
  </w:endnote>
  <w:endnote w:type="continuationSeparator" w:id="0">
    <w:p w14:paraId="3E43F419" w14:textId="77777777" w:rsidR="00E205F0" w:rsidRDefault="00E205F0" w:rsidP="00C45B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2ADE6" w14:textId="77777777" w:rsidR="00E205F0" w:rsidRDefault="00E205F0" w:rsidP="00C45B79">
      <w:pPr>
        <w:spacing w:line="240" w:lineRule="auto"/>
      </w:pPr>
      <w:r>
        <w:separator/>
      </w:r>
    </w:p>
  </w:footnote>
  <w:footnote w:type="continuationSeparator" w:id="0">
    <w:p w14:paraId="2E3F7079" w14:textId="77777777" w:rsidR="00E205F0" w:rsidRDefault="00E205F0" w:rsidP="00C45B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F7B3D" w14:textId="6BA19F91" w:rsidR="00C45B79" w:rsidRPr="00C45B79" w:rsidRDefault="00C45B79">
    <w:pPr>
      <w:pStyle w:val="Header"/>
      <w:rPr>
        <w:lang w:val="en-ZA"/>
      </w:rPr>
    </w:pPr>
    <w:r>
      <w:rPr>
        <w:lang w:val="en-ZA"/>
      </w:rPr>
      <w:t>Kacper Ksieski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B68"/>
    <w:multiLevelType w:val="multilevel"/>
    <w:tmpl w:val="5172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24349"/>
    <w:multiLevelType w:val="hybridMultilevel"/>
    <w:tmpl w:val="F554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57222"/>
    <w:multiLevelType w:val="multilevel"/>
    <w:tmpl w:val="8DD0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C30D6"/>
    <w:multiLevelType w:val="multilevel"/>
    <w:tmpl w:val="73BA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F4F4A"/>
    <w:multiLevelType w:val="hybridMultilevel"/>
    <w:tmpl w:val="4072A68A"/>
    <w:lvl w:ilvl="0" w:tplc="C52CC230">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4703C06"/>
    <w:multiLevelType w:val="hybridMultilevel"/>
    <w:tmpl w:val="F554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19"/>
  </w:num>
  <w:num w:numId="4">
    <w:abstractNumId w:val="15"/>
  </w:num>
  <w:num w:numId="5">
    <w:abstractNumId w:val="3"/>
  </w:num>
  <w:num w:numId="6">
    <w:abstractNumId w:val="4"/>
  </w:num>
  <w:num w:numId="7">
    <w:abstractNumId w:val="13"/>
  </w:num>
  <w:num w:numId="8">
    <w:abstractNumId w:val="16"/>
  </w:num>
  <w:num w:numId="9">
    <w:abstractNumId w:val="2"/>
  </w:num>
  <w:num w:numId="10">
    <w:abstractNumId w:val="9"/>
  </w:num>
  <w:num w:numId="11">
    <w:abstractNumId w:val="11"/>
  </w:num>
  <w:num w:numId="12">
    <w:abstractNumId w:val="5"/>
  </w:num>
  <w:num w:numId="13">
    <w:abstractNumId w:val="8"/>
  </w:num>
  <w:num w:numId="14">
    <w:abstractNumId w:val="20"/>
  </w:num>
  <w:num w:numId="15">
    <w:abstractNumId w:val="12"/>
  </w:num>
  <w:num w:numId="16">
    <w:abstractNumId w:val="6"/>
  </w:num>
  <w:num w:numId="17">
    <w:abstractNumId w:val="1"/>
  </w:num>
  <w:num w:numId="18">
    <w:abstractNumId w:val="17"/>
  </w:num>
  <w:num w:numId="19">
    <w:abstractNumId w:val="0"/>
  </w:num>
  <w:num w:numId="20">
    <w:abstractNumId w:val="10"/>
  </w:num>
  <w:num w:numId="2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cper ksieski">
    <w15:presenceInfo w15:providerId="Windows Live" w15:userId="939c70815f5f26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00"/>
    <w:rsid w:val="00003CD5"/>
    <w:rsid w:val="00017180"/>
    <w:rsid w:val="000211F1"/>
    <w:rsid w:val="00065356"/>
    <w:rsid w:val="0008688E"/>
    <w:rsid w:val="000B09C8"/>
    <w:rsid w:val="000F045F"/>
    <w:rsid w:val="00141D97"/>
    <w:rsid w:val="001475F2"/>
    <w:rsid w:val="0015553E"/>
    <w:rsid w:val="00177195"/>
    <w:rsid w:val="00181869"/>
    <w:rsid w:val="00183355"/>
    <w:rsid w:val="001851F3"/>
    <w:rsid w:val="00186E3A"/>
    <w:rsid w:val="001A48F1"/>
    <w:rsid w:val="001C55D5"/>
    <w:rsid w:val="001D2006"/>
    <w:rsid w:val="001D3233"/>
    <w:rsid w:val="001F6149"/>
    <w:rsid w:val="00215EB7"/>
    <w:rsid w:val="00223D9F"/>
    <w:rsid w:val="002276CA"/>
    <w:rsid w:val="00227918"/>
    <w:rsid w:val="0024060C"/>
    <w:rsid w:val="0025406D"/>
    <w:rsid w:val="00256FCB"/>
    <w:rsid w:val="00270465"/>
    <w:rsid w:val="00290190"/>
    <w:rsid w:val="002920E4"/>
    <w:rsid w:val="002A222F"/>
    <w:rsid w:val="002B1BBC"/>
    <w:rsid w:val="002D07E0"/>
    <w:rsid w:val="002D2AF0"/>
    <w:rsid w:val="003122DD"/>
    <w:rsid w:val="00345E51"/>
    <w:rsid w:val="00346D3E"/>
    <w:rsid w:val="00373C7A"/>
    <w:rsid w:val="003C106C"/>
    <w:rsid w:val="003D2847"/>
    <w:rsid w:val="003D733E"/>
    <w:rsid w:val="003F2D8C"/>
    <w:rsid w:val="00420BAE"/>
    <w:rsid w:val="00422BC6"/>
    <w:rsid w:val="004460C3"/>
    <w:rsid w:val="004663C4"/>
    <w:rsid w:val="004963EF"/>
    <w:rsid w:val="004A1C45"/>
    <w:rsid w:val="004A72E9"/>
    <w:rsid w:val="004B08C9"/>
    <w:rsid w:val="005018DB"/>
    <w:rsid w:val="00510A32"/>
    <w:rsid w:val="00524751"/>
    <w:rsid w:val="0055145E"/>
    <w:rsid w:val="0055363F"/>
    <w:rsid w:val="00556697"/>
    <w:rsid w:val="00565D9F"/>
    <w:rsid w:val="00570FC8"/>
    <w:rsid w:val="005903B1"/>
    <w:rsid w:val="005A1DA5"/>
    <w:rsid w:val="005A3B0B"/>
    <w:rsid w:val="005B68EA"/>
    <w:rsid w:val="005C2F65"/>
    <w:rsid w:val="005F69A9"/>
    <w:rsid w:val="00617340"/>
    <w:rsid w:val="0062386B"/>
    <w:rsid w:val="00652C57"/>
    <w:rsid w:val="00652CAA"/>
    <w:rsid w:val="006560B3"/>
    <w:rsid w:val="00682331"/>
    <w:rsid w:val="006D6E0E"/>
    <w:rsid w:val="00706B11"/>
    <w:rsid w:val="007173A4"/>
    <w:rsid w:val="00737975"/>
    <w:rsid w:val="00755ADC"/>
    <w:rsid w:val="0079699C"/>
    <w:rsid w:val="007B5497"/>
    <w:rsid w:val="007C736D"/>
    <w:rsid w:val="0084401E"/>
    <w:rsid w:val="008455F8"/>
    <w:rsid w:val="00883DE6"/>
    <w:rsid w:val="00885948"/>
    <w:rsid w:val="008A1700"/>
    <w:rsid w:val="008B255A"/>
    <w:rsid w:val="008C4CFB"/>
    <w:rsid w:val="00912A5C"/>
    <w:rsid w:val="009404F5"/>
    <w:rsid w:val="00951348"/>
    <w:rsid w:val="009530AF"/>
    <w:rsid w:val="009773DE"/>
    <w:rsid w:val="009835EB"/>
    <w:rsid w:val="00996726"/>
    <w:rsid w:val="009A2599"/>
    <w:rsid w:val="009B3528"/>
    <w:rsid w:val="009D02D3"/>
    <w:rsid w:val="009D5EC9"/>
    <w:rsid w:val="009F20D0"/>
    <w:rsid w:val="00A8568A"/>
    <w:rsid w:val="00A90F42"/>
    <w:rsid w:val="00AA0EBA"/>
    <w:rsid w:val="00AB4D17"/>
    <w:rsid w:val="00AC7A97"/>
    <w:rsid w:val="00AF2C37"/>
    <w:rsid w:val="00B137AA"/>
    <w:rsid w:val="00B21961"/>
    <w:rsid w:val="00B3462C"/>
    <w:rsid w:val="00B56EED"/>
    <w:rsid w:val="00B57BC9"/>
    <w:rsid w:val="00B6200B"/>
    <w:rsid w:val="00B66197"/>
    <w:rsid w:val="00B86F33"/>
    <w:rsid w:val="00B94D4D"/>
    <w:rsid w:val="00BB58A6"/>
    <w:rsid w:val="00BC0AC4"/>
    <w:rsid w:val="00BD285E"/>
    <w:rsid w:val="00BD4184"/>
    <w:rsid w:val="00BF3FEE"/>
    <w:rsid w:val="00BF473A"/>
    <w:rsid w:val="00BF6AF7"/>
    <w:rsid w:val="00C03765"/>
    <w:rsid w:val="00C03E00"/>
    <w:rsid w:val="00C26E98"/>
    <w:rsid w:val="00C36383"/>
    <w:rsid w:val="00C45B79"/>
    <w:rsid w:val="00C7658D"/>
    <w:rsid w:val="00C81005"/>
    <w:rsid w:val="00C902F9"/>
    <w:rsid w:val="00C9107A"/>
    <w:rsid w:val="00CB3EC5"/>
    <w:rsid w:val="00CB5962"/>
    <w:rsid w:val="00CD1625"/>
    <w:rsid w:val="00CE00D1"/>
    <w:rsid w:val="00CE6F3D"/>
    <w:rsid w:val="00D04879"/>
    <w:rsid w:val="00D24562"/>
    <w:rsid w:val="00D278CE"/>
    <w:rsid w:val="00D32A67"/>
    <w:rsid w:val="00D40387"/>
    <w:rsid w:val="00D53445"/>
    <w:rsid w:val="00D60ECB"/>
    <w:rsid w:val="00DC4BAD"/>
    <w:rsid w:val="00DC6700"/>
    <w:rsid w:val="00DE79EB"/>
    <w:rsid w:val="00DF317C"/>
    <w:rsid w:val="00E205F0"/>
    <w:rsid w:val="00E33D40"/>
    <w:rsid w:val="00E44257"/>
    <w:rsid w:val="00E54690"/>
    <w:rsid w:val="00E6612F"/>
    <w:rsid w:val="00E72612"/>
    <w:rsid w:val="00E937CB"/>
    <w:rsid w:val="00EC4BA7"/>
    <w:rsid w:val="00EF3799"/>
    <w:rsid w:val="00F15C2C"/>
    <w:rsid w:val="00F36E26"/>
    <w:rsid w:val="00F47406"/>
    <w:rsid w:val="00F6407B"/>
    <w:rsid w:val="00F81FAF"/>
    <w:rsid w:val="00F84B0A"/>
    <w:rsid w:val="00FA08FB"/>
    <w:rsid w:val="00FB3599"/>
    <w:rsid w:val="00FC0882"/>
    <w:rsid w:val="00FD7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C46E1624-067F-4D8B-AA2F-E86217E0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Revision">
    <w:name w:val="Revision"/>
    <w:hidden/>
    <w:uiPriority w:val="99"/>
    <w:semiHidden/>
    <w:rsid w:val="001D2006"/>
    <w:pPr>
      <w:spacing w:line="240" w:lineRule="auto"/>
    </w:pPr>
  </w:style>
  <w:style w:type="paragraph" w:styleId="Header">
    <w:name w:val="header"/>
    <w:basedOn w:val="Normal"/>
    <w:link w:val="HeaderChar"/>
    <w:uiPriority w:val="99"/>
    <w:unhideWhenUsed/>
    <w:rsid w:val="00C45B79"/>
    <w:pPr>
      <w:tabs>
        <w:tab w:val="center" w:pos="4513"/>
        <w:tab w:val="right" w:pos="9026"/>
      </w:tabs>
      <w:spacing w:line="240" w:lineRule="auto"/>
    </w:pPr>
  </w:style>
  <w:style w:type="character" w:customStyle="1" w:styleId="HeaderChar">
    <w:name w:val="Header Char"/>
    <w:basedOn w:val="DefaultParagraphFont"/>
    <w:link w:val="Header"/>
    <w:uiPriority w:val="99"/>
    <w:rsid w:val="00C45B79"/>
  </w:style>
  <w:style w:type="paragraph" w:styleId="Footer">
    <w:name w:val="footer"/>
    <w:basedOn w:val="Normal"/>
    <w:link w:val="FooterChar"/>
    <w:uiPriority w:val="99"/>
    <w:unhideWhenUsed/>
    <w:rsid w:val="00C45B79"/>
    <w:pPr>
      <w:tabs>
        <w:tab w:val="center" w:pos="4513"/>
        <w:tab w:val="right" w:pos="9026"/>
      </w:tabs>
      <w:spacing w:line="240" w:lineRule="auto"/>
    </w:pPr>
  </w:style>
  <w:style w:type="character" w:customStyle="1" w:styleId="FooterChar">
    <w:name w:val="Footer Char"/>
    <w:basedOn w:val="DefaultParagraphFont"/>
    <w:link w:val="Footer"/>
    <w:uiPriority w:val="99"/>
    <w:rsid w:val="00C45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297075352">
      <w:bodyDiv w:val="1"/>
      <w:marLeft w:val="0"/>
      <w:marRight w:val="0"/>
      <w:marTop w:val="0"/>
      <w:marBottom w:val="0"/>
      <w:divBdr>
        <w:top w:val="none" w:sz="0" w:space="0" w:color="auto"/>
        <w:left w:val="none" w:sz="0" w:space="0" w:color="auto"/>
        <w:bottom w:val="none" w:sz="0" w:space="0" w:color="auto"/>
        <w:right w:val="none" w:sz="0" w:space="0" w:color="auto"/>
      </w:divBdr>
    </w:div>
    <w:div w:id="535701527">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194153452">
      <w:bodyDiv w:val="1"/>
      <w:marLeft w:val="0"/>
      <w:marRight w:val="0"/>
      <w:marTop w:val="0"/>
      <w:marBottom w:val="0"/>
      <w:divBdr>
        <w:top w:val="none" w:sz="0" w:space="0" w:color="auto"/>
        <w:left w:val="none" w:sz="0" w:space="0" w:color="auto"/>
        <w:bottom w:val="none" w:sz="0" w:space="0" w:color="auto"/>
        <w:right w:val="none" w:sz="0" w:space="0" w:color="auto"/>
      </w:divBdr>
    </w:div>
    <w:div w:id="1308707301">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23!/projects/d7a0dae3-c362-4ff7-b39c-e4652351e669"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oco.udacity.com/nanodegrees/nd008/locale/en-us/versions/1.0.0/parts/7271/projec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64010-774A-4B4C-8B5C-2BB93934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6511</TotalTime>
  <Pages>5</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Nelson</dc:creator>
  <cp:lastModifiedBy>kacper ksieski</cp:lastModifiedBy>
  <cp:revision>53</cp:revision>
  <cp:lastPrinted>2017-08-24T03:59:00Z</cp:lastPrinted>
  <dcterms:created xsi:type="dcterms:W3CDTF">2017-08-21T17:44:00Z</dcterms:created>
  <dcterms:modified xsi:type="dcterms:W3CDTF">2017-08-27T00:21:00Z</dcterms:modified>
</cp:coreProperties>
</file>